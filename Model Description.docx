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AE353" w14:textId="77F84A0B" w:rsidR="00805998" w:rsidRPr="00805998" w:rsidRDefault="00805998" w:rsidP="00C74736">
      <w:pPr>
        <w:spacing w:beforeLines="100"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998">
        <w:rPr>
          <w:rFonts w:ascii="Times New Roman" w:hAnsi="Times New Roman" w:cs="Times New Roman" w:hint="eastAsia"/>
          <w:sz w:val="24"/>
          <w:szCs w:val="24"/>
        </w:rPr>
        <w:t>Model Description for</w:t>
      </w:r>
    </w:p>
    <w:p w14:paraId="3F28A8A0" w14:textId="27710148" w:rsidR="00805998" w:rsidRPr="00F03079" w:rsidRDefault="00805998" w:rsidP="00C74736">
      <w:pPr>
        <w:spacing w:beforeLines="100" w:before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0866">
        <w:rPr>
          <w:rFonts w:ascii="Times New Roman" w:hAnsi="Times New Roman" w:cs="Times New Roman" w:hint="eastAsia"/>
          <w:b/>
          <w:bCs/>
          <w:sz w:val="24"/>
          <w:szCs w:val="24"/>
        </w:rPr>
        <w:t>Well w</w:t>
      </w:r>
      <w:r w:rsidRPr="00480866">
        <w:rPr>
          <w:rFonts w:ascii="Times New Roman" w:hAnsi="Times New Roman" w:cs="Times New Roman"/>
          <w:b/>
          <w:bCs/>
          <w:sz w:val="24"/>
          <w:szCs w:val="24"/>
        </w:rPr>
        <w:t>ater temperature response</w:t>
      </w:r>
      <w:r w:rsidRPr="00480866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480866">
        <w:rPr>
          <w:rFonts w:ascii="Times New Roman" w:hAnsi="Times New Roman" w:cs="Times New Roman"/>
          <w:b/>
          <w:bCs/>
          <w:sz w:val="24"/>
          <w:szCs w:val="24"/>
        </w:rPr>
        <w:t xml:space="preserve"> to earthquake</w:t>
      </w:r>
      <w:r w:rsidRPr="00480866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480866">
        <w:rPr>
          <w:rFonts w:ascii="Times New Roman" w:hAnsi="Times New Roman" w:cs="Times New Roman"/>
          <w:b/>
          <w:bCs/>
          <w:sz w:val="24"/>
          <w:szCs w:val="24"/>
        </w:rPr>
        <w:t>: single</w:t>
      </w:r>
      <w:r w:rsidRPr="00480866"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 w:rsidRPr="00480866">
        <w:rPr>
          <w:rFonts w:ascii="Times New Roman" w:hAnsi="Times New Roman" w:cs="Times New Roman"/>
          <w:b/>
          <w:bCs/>
          <w:sz w:val="24"/>
          <w:szCs w:val="24"/>
        </w:rPr>
        <w:t xml:space="preserve"> and double</w:t>
      </w:r>
      <w:r w:rsidRPr="00480866"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 w:rsidRPr="00480866">
        <w:rPr>
          <w:rFonts w:ascii="Times New Roman" w:hAnsi="Times New Roman" w:cs="Times New Roman"/>
          <w:b/>
          <w:bCs/>
          <w:sz w:val="24"/>
          <w:szCs w:val="24"/>
        </w:rPr>
        <w:t>aquifer models</w:t>
      </w:r>
    </w:p>
    <w:p w14:paraId="15D9D440" w14:textId="77777777" w:rsidR="00805998" w:rsidRPr="00F03079" w:rsidRDefault="00805998" w:rsidP="00C74736">
      <w:pPr>
        <w:spacing w:beforeLines="100" w:before="240"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03079">
        <w:rPr>
          <w:rFonts w:ascii="Times New Roman" w:hAnsi="Times New Roman" w:cs="Times New Roman"/>
          <w:kern w:val="0"/>
          <w:sz w:val="24"/>
          <w:szCs w:val="24"/>
        </w:rPr>
        <w:t>Zhou Bo</w:t>
      </w:r>
      <w:r w:rsidRPr="00F0307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 w:rsidRPr="00F03079">
        <w:rPr>
          <w:rFonts w:ascii="Times New Roman" w:hAnsi="Times New Roman" w:cs="Times New Roman"/>
          <w:kern w:val="0"/>
          <w:sz w:val="24"/>
          <w:szCs w:val="24"/>
        </w:rPr>
        <w:t>, Liu Qiongying</w:t>
      </w:r>
      <w:r w:rsidRPr="00F0307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1, *</w:t>
      </w:r>
      <w:r w:rsidRPr="00F03079">
        <w:rPr>
          <w:rFonts w:ascii="Times New Roman" w:hAnsi="Times New Roman" w:cs="Times New Roman"/>
          <w:kern w:val="0"/>
          <w:sz w:val="24"/>
          <w:szCs w:val="24"/>
        </w:rPr>
        <w:t>, Chen Shunyun</w:t>
      </w:r>
      <w:r w:rsidRPr="00F0307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, 2</w:t>
      </w:r>
      <w:r w:rsidRPr="00F03079">
        <w:rPr>
          <w:rFonts w:ascii="Times New Roman" w:hAnsi="Times New Roman" w:cs="Times New Roman"/>
          <w:kern w:val="0"/>
          <w:sz w:val="24"/>
          <w:szCs w:val="24"/>
        </w:rPr>
        <w:t>, Yang Zhuzhuan</w:t>
      </w:r>
      <w:r w:rsidRPr="00F0307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</w:p>
    <w:p w14:paraId="60B051B9" w14:textId="77777777" w:rsidR="00805998" w:rsidRDefault="00805998" w:rsidP="00C7473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0307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03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3079">
        <w:rPr>
          <w:rFonts w:ascii="Times New Roman" w:hAnsi="Times New Roman" w:cs="Times New Roman"/>
          <w:sz w:val="24"/>
          <w:szCs w:val="24"/>
        </w:rPr>
        <w:t>State Key Laboratory of Earthquake Dynamics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Forecasting</w:t>
      </w:r>
      <w:r w:rsidRPr="00F03079">
        <w:rPr>
          <w:rFonts w:ascii="Times New Roman" w:hAnsi="Times New Roman" w:cs="Times New Roman"/>
          <w:sz w:val="24"/>
          <w:szCs w:val="24"/>
        </w:rPr>
        <w:t>, Institute of Geology, China Earthquake Administration, Beijing, China</w:t>
      </w:r>
    </w:p>
    <w:p w14:paraId="673C0211" w14:textId="77777777" w:rsidR="00805998" w:rsidRPr="00F03079" w:rsidRDefault="00805998" w:rsidP="00C74736">
      <w:pPr>
        <w:spacing w:beforeLines="100" w:before="240" w:line="480" w:lineRule="auto"/>
        <w:rPr>
          <w:rFonts w:ascii="Times New Roman" w:hAnsi="Times New Roman" w:cs="Times New Roman"/>
          <w:sz w:val="24"/>
          <w:szCs w:val="24"/>
        </w:rPr>
      </w:pPr>
      <w:r w:rsidRPr="00B27A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27A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7AD5">
        <w:rPr>
          <w:rFonts w:ascii="Times New Roman" w:hAnsi="Times New Roman" w:cs="Times New Roman"/>
          <w:sz w:val="24"/>
          <w:szCs w:val="24"/>
        </w:rPr>
        <w:t xml:space="preserve">Xinjiang Pamir Intracontinental Subduction National Observation and Research Station, Beijing 100029, China </w:t>
      </w:r>
    </w:p>
    <w:p w14:paraId="04283A8B" w14:textId="77777777" w:rsidR="00805998" w:rsidRPr="00F03079" w:rsidRDefault="00805998" w:rsidP="00C74736">
      <w:pPr>
        <w:spacing w:line="48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3079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F03079">
        <w:rPr>
          <w:rFonts w:ascii="Times New Roman" w:hAnsi="Times New Roman" w:cs="Times New Roman"/>
          <w:sz w:val="24"/>
          <w:szCs w:val="24"/>
        </w:rPr>
        <w:t>Corresponding author:</w:t>
      </w:r>
      <w:r w:rsidRPr="00F03079">
        <w:rPr>
          <w:rFonts w:ascii="Times New Roman" w:hAnsi="Times New Roman" w:cs="Times New Roman"/>
          <w:kern w:val="0"/>
          <w:sz w:val="24"/>
          <w:szCs w:val="24"/>
        </w:rPr>
        <w:t xml:space="preserve"> Liu </w:t>
      </w:r>
      <w:proofErr w:type="spellStart"/>
      <w:r w:rsidRPr="00F03079">
        <w:rPr>
          <w:rFonts w:ascii="Times New Roman" w:hAnsi="Times New Roman" w:cs="Times New Roman"/>
          <w:kern w:val="0"/>
          <w:sz w:val="24"/>
          <w:szCs w:val="24"/>
        </w:rPr>
        <w:t>Qiongying</w:t>
      </w:r>
      <w:proofErr w:type="spellEnd"/>
      <w:r w:rsidRPr="00F03079">
        <w:rPr>
          <w:rFonts w:ascii="Times New Roman" w:hAnsi="Times New Roman" w:cs="Times New Roman"/>
          <w:kern w:val="0"/>
          <w:sz w:val="24"/>
          <w:szCs w:val="24"/>
        </w:rPr>
        <w:t xml:space="preserve"> (liuqiongying@ies.ac.cn)</w:t>
      </w:r>
    </w:p>
    <w:p w14:paraId="578A7BB2" w14:textId="77777777" w:rsidR="0052112A" w:rsidRDefault="0052112A" w:rsidP="00C74736">
      <w:pPr>
        <w:spacing w:line="480" w:lineRule="auto"/>
      </w:pPr>
    </w:p>
    <w:p w14:paraId="7553BA49" w14:textId="709D3797" w:rsidR="00C74736" w:rsidRDefault="00C74736" w:rsidP="004B0FB0">
      <w:pPr>
        <w:spacing w:beforeLines="100" w:before="240"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B27AD5">
        <w:rPr>
          <w:rFonts w:ascii="Times New Roman" w:hAnsi="Times New Roman" w:cs="Times New Roman"/>
          <w:sz w:val="24"/>
          <w:szCs w:val="24"/>
        </w:rPr>
        <w:t>The well-aquifer model was constructed using an axisymmetric simulation with a radius of 500.1 m and a depth of 200 m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Pr="00B27AD5">
        <w:rPr>
          <w:rFonts w:ascii="Times New Roman" w:hAnsi="Times New Roman" w:cs="Times New Roman"/>
          <w:sz w:val="24"/>
          <w:szCs w:val="24"/>
        </w:rPr>
        <w:t xml:space="preserve"> and the radius of the borehole was 0.1 m.</w:t>
      </w:r>
      <w:r w:rsidRPr="00C74736">
        <w:rPr>
          <w:rFonts w:ascii="Times New Roman" w:hAnsi="Times New Roman" w:cs="Times New Roman"/>
          <w:sz w:val="24"/>
          <w:szCs w:val="24"/>
        </w:rPr>
        <w:t xml:space="preserve"> </w:t>
      </w:r>
      <w:r w:rsidRPr="00B27AD5">
        <w:rPr>
          <w:rFonts w:ascii="Times New Roman" w:hAnsi="Times New Roman" w:cs="Times New Roman"/>
          <w:sz w:val="24"/>
          <w:szCs w:val="24"/>
        </w:rPr>
        <w:t xml:space="preserve">The temperature at the upper boundary of the model </w:t>
      </w:r>
      <w:r>
        <w:rPr>
          <w:rFonts w:ascii="Times New Roman" w:hAnsi="Times New Roman" w:cs="Times New Roman" w:hint="eastAsia"/>
          <w:sz w:val="24"/>
          <w:szCs w:val="24"/>
        </w:rPr>
        <w:t>was</w:t>
      </w:r>
      <w:r w:rsidRPr="00B27AD5">
        <w:rPr>
          <w:rFonts w:ascii="Times New Roman" w:hAnsi="Times New Roman" w:cs="Times New Roman"/>
          <w:sz w:val="24"/>
          <w:szCs w:val="24"/>
        </w:rPr>
        <w:t xml:space="preserve"> set to 23°C, with a vertical temperature gradient of 3°C /hm. Both the lateral and bottom boundaries </w:t>
      </w:r>
      <w:r>
        <w:rPr>
          <w:rFonts w:ascii="Times New Roman" w:hAnsi="Times New Roman" w:cs="Times New Roman" w:hint="eastAsia"/>
          <w:sz w:val="24"/>
          <w:szCs w:val="24"/>
        </w:rPr>
        <w:t>were</w:t>
      </w:r>
      <w:r w:rsidRPr="00B27AD5">
        <w:rPr>
          <w:rFonts w:ascii="Times New Roman" w:hAnsi="Times New Roman" w:cs="Times New Roman"/>
          <w:sz w:val="24"/>
          <w:szCs w:val="24"/>
        </w:rPr>
        <w:t xml:space="preserve"> defined as </w:t>
      </w:r>
      <w:r>
        <w:rPr>
          <w:rFonts w:ascii="Times New Roman" w:hAnsi="Times New Roman" w:cs="Times New Roman" w:hint="eastAsia"/>
          <w:sz w:val="24"/>
          <w:szCs w:val="24"/>
        </w:rPr>
        <w:t>no-flow</w:t>
      </w:r>
      <w:r w:rsidRPr="00B27AD5">
        <w:rPr>
          <w:rFonts w:ascii="Times New Roman" w:hAnsi="Times New Roman" w:cs="Times New Roman"/>
          <w:sz w:val="24"/>
          <w:szCs w:val="24"/>
        </w:rPr>
        <w:t xml:space="preserve"> and thermally insulated. The top boundary of the well </w:t>
      </w:r>
      <w:r>
        <w:rPr>
          <w:rFonts w:ascii="Times New Roman" w:hAnsi="Times New Roman" w:cs="Times New Roman" w:hint="eastAsia"/>
          <w:sz w:val="24"/>
          <w:szCs w:val="24"/>
        </w:rPr>
        <w:t>was</w:t>
      </w:r>
      <w:r w:rsidRPr="00B27AD5">
        <w:rPr>
          <w:rFonts w:ascii="Times New Roman" w:hAnsi="Times New Roman" w:cs="Times New Roman"/>
          <w:sz w:val="24"/>
          <w:szCs w:val="24"/>
        </w:rPr>
        <w:t xml:space="preserve"> open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B27A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 b</w:t>
      </w:r>
      <w:r w:rsidRPr="006063DC">
        <w:rPr>
          <w:rFonts w:ascii="Times New Roman" w:hAnsi="Times New Roman" w:cs="Times New Roman" w:hint="eastAsia"/>
          <w:sz w:val="24"/>
          <w:szCs w:val="24"/>
        </w:rPr>
        <w:t xml:space="preserve">ottom </w:t>
      </w:r>
      <w:r>
        <w:rPr>
          <w:rFonts w:ascii="Times New Roman" w:hAnsi="Times New Roman" w:cs="Times New Roman" w:hint="eastAsia"/>
          <w:sz w:val="24"/>
          <w:szCs w:val="24"/>
        </w:rPr>
        <w:t>of the well was set to be</w:t>
      </w:r>
      <w:r w:rsidRPr="006063DC">
        <w:rPr>
          <w:rFonts w:ascii="Times New Roman" w:hAnsi="Times New Roman" w:cs="Times New Roman" w:hint="eastAsia"/>
          <w:sz w:val="24"/>
          <w:szCs w:val="24"/>
        </w:rPr>
        <w:t xml:space="preserve"> permeable </w:t>
      </w:r>
      <w:r>
        <w:rPr>
          <w:rFonts w:ascii="Times New Roman" w:hAnsi="Times New Roman" w:cs="Times New Roman" w:hint="eastAsia"/>
          <w:sz w:val="24"/>
          <w:szCs w:val="24"/>
        </w:rPr>
        <w:t>or</w:t>
      </w:r>
      <w:r w:rsidRPr="006063DC">
        <w:rPr>
          <w:rFonts w:ascii="Times New Roman" w:hAnsi="Times New Roman" w:cs="Times New Roman" w:hint="eastAsia"/>
          <w:sz w:val="24"/>
          <w:szCs w:val="24"/>
        </w:rPr>
        <w:t xml:space="preserve"> impermeable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27AD5">
        <w:rPr>
          <w:rFonts w:ascii="Times New Roman" w:hAnsi="Times New Roman" w:cs="Times New Roman"/>
          <w:sz w:val="24"/>
          <w:szCs w:val="24"/>
        </w:rPr>
        <w:t xml:space="preserve">The vertical flow velocity </w:t>
      </w:r>
      <w:r>
        <w:rPr>
          <w:rFonts w:ascii="Times New Roman" w:hAnsi="Times New Roman" w:cs="Times New Roman" w:hint="eastAsia"/>
          <w:sz w:val="24"/>
          <w:szCs w:val="24"/>
        </w:rPr>
        <w:t>and temperature were</w:t>
      </w:r>
      <w:r w:rsidRPr="00B27AD5">
        <w:rPr>
          <w:rFonts w:ascii="Times New Roman" w:hAnsi="Times New Roman" w:cs="Times New Roman"/>
          <w:sz w:val="24"/>
          <w:szCs w:val="24"/>
        </w:rPr>
        <w:t xml:space="preserve"> calculated with an accuracy of 10</w:t>
      </w:r>
      <w:r w:rsidRPr="00B27AD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B27AD5">
        <w:rPr>
          <w:rFonts w:ascii="Times New Roman" w:hAnsi="Times New Roman" w:cs="Times New Roman"/>
          <w:sz w:val="24"/>
          <w:szCs w:val="24"/>
        </w:rPr>
        <w:t xml:space="preserve"> m/s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0.1 mK</w:t>
      </w:r>
      <w:r w:rsidRPr="00B27A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respectively.</w:t>
      </w:r>
      <w:r w:rsidRPr="00C74736">
        <w:rPr>
          <w:rFonts w:ascii="Times New Roman" w:hAnsi="Times New Roman" w:cs="Times New Roman"/>
          <w:sz w:val="24"/>
          <w:szCs w:val="24"/>
        </w:rPr>
        <w:t xml:space="preserve"> </w:t>
      </w:r>
      <w:r w:rsidRPr="00B27AD5">
        <w:rPr>
          <w:rFonts w:ascii="Times New Roman" w:hAnsi="Times New Roman" w:cs="Times New Roman"/>
          <w:sz w:val="24"/>
          <w:szCs w:val="24"/>
        </w:rPr>
        <w:t xml:space="preserve">Simulations </w:t>
      </w:r>
      <w:r>
        <w:rPr>
          <w:rFonts w:ascii="Times New Roman" w:hAnsi="Times New Roman" w:cs="Times New Roman" w:hint="eastAsia"/>
          <w:sz w:val="24"/>
          <w:szCs w:val="24"/>
        </w:rPr>
        <w:t>were</w:t>
      </w:r>
      <w:r w:rsidRPr="00B27AD5">
        <w:rPr>
          <w:rFonts w:ascii="Times New Roman" w:hAnsi="Times New Roman" w:cs="Times New Roman"/>
          <w:sz w:val="24"/>
          <w:szCs w:val="24"/>
        </w:rPr>
        <w:t xml:space="preserve"> conducted to calculate water temperature changes over 1 day.  The maximum time step </w:t>
      </w:r>
      <w:r>
        <w:rPr>
          <w:rFonts w:ascii="Times New Roman" w:hAnsi="Times New Roman" w:cs="Times New Roman" w:hint="eastAsia"/>
          <w:sz w:val="24"/>
          <w:szCs w:val="24"/>
        </w:rPr>
        <w:t>was</w:t>
      </w:r>
      <w:r w:rsidRPr="00B27AD5">
        <w:rPr>
          <w:rFonts w:ascii="Times New Roman" w:hAnsi="Times New Roman" w:cs="Times New Roman"/>
          <w:sz w:val="24"/>
          <w:szCs w:val="24"/>
        </w:rPr>
        <w:t xml:space="preserve"> set to 0.1 hour for the first 0.5 days and 1 hour for the remaining 0.5 days.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130CF2F" w14:textId="746063C0" w:rsidR="00C74736" w:rsidRDefault="00C74736" w:rsidP="00C74736">
      <w:pPr>
        <w:spacing w:line="480" w:lineRule="auto"/>
        <w:jc w:val="center"/>
      </w:pPr>
      <w:ins w:id="0" w:author="Zhou Demon" w:date="2025-03-06T16:34:00Z" w16du:dateUtc="2025-03-06T08:34:00Z">
        <w:r>
          <w:rPr>
            <w:rFonts w:ascii="Times New Roman" w:hAnsi="Times New Roman" w:cs="Times New Roman"/>
            <w:noProof/>
            <w:sz w:val="24"/>
            <w:szCs w:val="24"/>
          </w:rPr>
          <w:lastRenderedPageBreak/>
          <w:drawing>
            <wp:inline distT="0" distB="0" distL="0" distR="0" wp14:anchorId="30DFB310" wp14:editId="6A31693A">
              <wp:extent cx="5274310" cy="2814955"/>
              <wp:effectExtent l="0" t="0" r="2540" b="0"/>
              <wp:docPr id="341001079" name="图形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1001079" name="图形 341001079"/>
                      <pic:cNvPicPr/>
                    </pic:nvPicPr>
                    <pic:blipFill>
                      <a:blip r:embed="rId7">
                        <a:extLst>
                          <a:ext uri="{96DAC541-7B7A-43D3-8B79-37D633B846F1}">
                            <asvg:svgBlip xmlns:asvg="http://schemas.microsoft.com/office/drawing/2016/SVG/main" r:embed="rId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14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D84B70" w14:textId="77777777" w:rsidR="00C74736" w:rsidRDefault="00C74736" w:rsidP="00C74736">
      <w:pPr>
        <w:spacing w:beforeLines="100" w:before="24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7AD5">
        <w:rPr>
          <w:rFonts w:ascii="Times New Roman" w:hAnsi="Times New Roman" w:cs="Times New Roman"/>
          <w:b/>
          <w:bCs/>
          <w:sz w:val="24"/>
          <w:szCs w:val="24"/>
        </w:rPr>
        <w:t xml:space="preserve">Figure 1. </w:t>
      </w:r>
      <w:r w:rsidRPr="00414E1A">
        <w:rPr>
          <w:rFonts w:ascii="Times New Roman" w:hAnsi="Times New Roman" w:cs="Times New Roman"/>
          <w:sz w:val="24"/>
          <w:szCs w:val="24"/>
        </w:rPr>
        <w:t>(a) Well-single aquifer model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414E1A">
        <w:rPr>
          <w:rFonts w:ascii="Times New Roman" w:hAnsi="Times New Roman" w:cs="Times New Roman"/>
          <w:sz w:val="24"/>
          <w:szCs w:val="24"/>
        </w:rPr>
        <w:t xml:space="preserve"> (b)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 w:rsidRPr="00414E1A">
        <w:rPr>
          <w:rFonts w:ascii="Times New Roman" w:hAnsi="Times New Roman" w:cs="Times New Roman"/>
          <w:sz w:val="24"/>
          <w:szCs w:val="24"/>
        </w:rPr>
        <w:t>ell-double aquifer model.</w:t>
      </w:r>
    </w:p>
    <w:p w14:paraId="393B1F73" w14:textId="77777777" w:rsidR="004B0FB0" w:rsidRDefault="004B0FB0" w:rsidP="00C74736">
      <w:pPr>
        <w:spacing w:beforeLines="100" w:before="24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5CCB6B1" w14:textId="28BB1F9F" w:rsidR="005119B6" w:rsidRDefault="005119B6" w:rsidP="00187227">
      <w:pPr>
        <w:spacing w:beforeLines="100" w:before="240" w:line="480" w:lineRule="auto"/>
        <w:rPr>
          <w:rFonts w:ascii="Times New Roman" w:hAnsi="Times New Roman" w:cs="Times New Roman"/>
          <w:sz w:val="24"/>
          <w:szCs w:val="24"/>
        </w:rPr>
      </w:pPr>
      <w:r w:rsidRPr="005119B6">
        <w:rPr>
          <w:rFonts w:ascii="Times New Roman" w:hAnsi="Times New Roman" w:cs="Times New Roman" w:hint="eastAsia"/>
          <w:sz w:val="24"/>
          <w:szCs w:val="24"/>
        </w:rPr>
        <w:t>For all models</w:t>
      </w:r>
      <w:r>
        <w:rPr>
          <w:rFonts w:ascii="Times New Roman" w:hAnsi="Times New Roman" w:cs="Times New Roman" w:hint="eastAsia"/>
          <w:sz w:val="24"/>
          <w:szCs w:val="24"/>
        </w:rPr>
        <w:t>, t</w:t>
      </w:r>
      <w:r w:rsidRPr="00C74736">
        <w:rPr>
          <w:rFonts w:ascii="Times New Roman" w:hAnsi="Times New Roman" w:cs="Times New Roman" w:hint="eastAsia"/>
          <w:sz w:val="24"/>
          <w:szCs w:val="24"/>
        </w:rPr>
        <w:t>he minimum grid division within the borehole is 0.004 m and the maximum is 0.5 m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5119B6">
        <w:rPr>
          <w:rFonts w:hint="eastAsia"/>
        </w:rPr>
        <w:t xml:space="preserve"> </w:t>
      </w:r>
      <w:r w:rsidRPr="005119B6">
        <w:rPr>
          <w:rFonts w:ascii="Times New Roman" w:hAnsi="Times New Roman" w:cs="Times New Roman" w:hint="eastAsia"/>
          <w:sz w:val="24"/>
          <w:szCs w:val="24"/>
        </w:rPr>
        <w:t xml:space="preserve">In order to reduce the calculation time, we adjusted the </w:t>
      </w:r>
      <w:r>
        <w:rPr>
          <w:rFonts w:ascii="Times New Roman" w:hAnsi="Times New Roman" w:cs="Times New Roman" w:hint="eastAsia"/>
          <w:sz w:val="24"/>
          <w:szCs w:val="24"/>
        </w:rPr>
        <w:t>grid</w:t>
      </w:r>
      <w:r w:rsidRPr="005119B6">
        <w:rPr>
          <w:rFonts w:ascii="Times New Roman" w:hAnsi="Times New Roman" w:cs="Times New Roman" w:hint="eastAsia"/>
          <w:sz w:val="24"/>
          <w:szCs w:val="24"/>
        </w:rPr>
        <w:t xml:space="preserve"> for the aquifer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5119B6">
        <w:rPr>
          <w:rFonts w:ascii="Times New Roman" w:hAnsi="Times New Roman" w:cs="Times New Roman" w:hint="eastAsia"/>
          <w:sz w:val="24"/>
          <w:szCs w:val="24"/>
        </w:rPr>
        <w:t xml:space="preserve"> and the surrounding rocks</w:t>
      </w:r>
      <w:r w:rsidR="00187227">
        <w:rPr>
          <w:rFonts w:ascii="Times New Roman" w:hAnsi="Times New Roman" w:cs="Times New Roman" w:hint="eastAsia"/>
          <w:sz w:val="24"/>
          <w:szCs w:val="24"/>
        </w:rPr>
        <w:t>.</w:t>
      </w:r>
      <w:r w:rsidR="00187227" w:rsidRPr="00187227">
        <w:t xml:space="preserve"> </w:t>
      </w:r>
      <w:r w:rsidR="00187227" w:rsidRPr="00187227">
        <w:rPr>
          <w:rFonts w:ascii="Times New Roman" w:hAnsi="Times New Roman" w:cs="Times New Roman"/>
          <w:sz w:val="24"/>
          <w:szCs w:val="24"/>
        </w:rPr>
        <w:t>The maximum and minimum aquifer grid lengths are 0.06–3 m, 0.06–3 m, and 0.01–3 m for the single-, double-aquifer, and Chuan No. 03 well models, respectively.</w:t>
      </w:r>
      <w:r w:rsidR="00187227" w:rsidRPr="00187227">
        <w:t xml:space="preserve"> </w:t>
      </w:r>
      <w:r w:rsidR="00187227" w:rsidRPr="00187227">
        <w:rPr>
          <w:rFonts w:ascii="Times New Roman" w:hAnsi="Times New Roman" w:cs="Times New Roman"/>
          <w:sz w:val="24"/>
          <w:szCs w:val="24"/>
        </w:rPr>
        <w:t xml:space="preserve">For the </w:t>
      </w:r>
      <w:r w:rsidR="00187227">
        <w:rPr>
          <w:rFonts w:ascii="Times New Roman" w:hAnsi="Times New Roman" w:cs="Times New Roman" w:hint="eastAsia"/>
          <w:sz w:val="24"/>
          <w:szCs w:val="24"/>
        </w:rPr>
        <w:t xml:space="preserve">country </w:t>
      </w:r>
      <w:r w:rsidR="00187227" w:rsidRPr="00187227">
        <w:rPr>
          <w:rFonts w:ascii="Times New Roman" w:hAnsi="Times New Roman" w:cs="Times New Roman"/>
          <w:sz w:val="24"/>
          <w:szCs w:val="24"/>
        </w:rPr>
        <w:t xml:space="preserve">rock grid lengths, the ranges are </w:t>
      </w:r>
      <w:r w:rsidR="00187227">
        <w:rPr>
          <w:rFonts w:ascii="Times New Roman" w:hAnsi="Times New Roman" w:cs="Times New Roman" w:hint="eastAsia"/>
          <w:sz w:val="24"/>
          <w:szCs w:val="24"/>
        </w:rPr>
        <w:t>3</w:t>
      </w:r>
      <w:r w:rsidR="00187227" w:rsidRPr="00187227">
        <w:rPr>
          <w:rFonts w:ascii="Times New Roman" w:hAnsi="Times New Roman" w:cs="Times New Roman"/>
          <w:sz w:val="24"/>
          <w:szCs w:val="24"/>
        </w:rPr>
        <w:t>–</w:t>
      </w:r>
      <w:r w:rsidR="00187227">
        <w:rPr>
          <w:rFonts w:ascii="Times New Roman" w:hAnsi="Times New Roman" w:cs="Times New Roman" w:hint="eastAsia"/>
          <w:sz w:val="24"/>
          <w:szCs w:val="24"/>
        </w:rPr>
        <w:t>6</w:t>
      </w:r>
      <w:r w:rsidR="00187227" w:rsidRPr="00187227">
        <w:rPr>
          <w:rFonts w:ascii="Times New Roman" w:hAnsi="Times New Roman" w:cs="Times New Roman"/>
          <w:sz w:val="24"/>
          <w:szCs w:val="24"/>
        </w:rPr>
        <w:t xml:space="preserve">5 m for both the single- and double-aquifer models, and </w:t>
      </w:r>
      <w:r w:rsidR="00187227">
        <w:rPr>
          <w:rFonts w:ascii="Times New Roman" w:hAnsi="Times New Roman" w:cs="Times New Roman" w:hint="eastAsia"/>
          <w:sz w:val="24"/>
          <w:szCs w:val="24"/>
        </w:rPr>
        <w:t>5</w:t>
      </w:r>
      <w:r w:rsidR="00187227" w:rsidRPr="00187227">
        <w:rPr>
          <w:rFonts w:ascii="Times New Roman" w:hAnsi="Times New Roman" w:cs="Times New Roman"/>
          <w:sz w:val="24"/>
          <w:szCs w:val="24"/>
        </w:rPr>
        <w:t>–</w:t>
      </w:r>
      <w:r w:rsidR="00187227">
        <w:rPr>
          <w:rFonts w:ascii="Times New Roman" w:hAnsi="Times New Roman" w:cs="Times New Roman" w:hint="eastAsia"/>
          <w:sz w:val="24"/>
          <w:szCs w:val="24"/>
        </w:rPr>
        <w:t>99</w:t>
      </w:r>
      <w:r w:rsidR="00187227" w:rsidRPr="00187227">
        <w:rPr>
          <w:rFonts w:ascii="Times New Roman" w:hAnsi="Times New Roman" w:cs="Times New Roman"/>
          <w:sz w:val="24"/>
          <w:szCs w:val="24"/>
        </w:rPr>
        <w:t xml:space="preserve"> m for the Chuan No. 03 well model.</w:t>
      </w:r>
    </w:p>
    <w:p w14:paraId="4C29B83F" w14:textId="697D4978" w:rsidR="004B0FB0" w:rsidRDefault="004B0FB0" w:rsidP="004B0FB0">
      <w:pPr>
        <w:spacing w:beforeLines="100" w:before="240"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0F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F5C95D" wp14:editId="23440795">
            <wp:extent cx="2880000" cy="2160173"/>
            <wp:effectExtent l="0" t="0" r="0" b="0"/>
            <wp:docPr id="5575739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D37D" w14:textId="4173DEF7" w:rsidR="004B0FB0" w:rsidRPr="00B27AD5" w:rsidRDefault="004B0FB0" w:rsidP="004B0FB0">
      <w:pPr>
        <w:spacing w:beforeLines="100" w:before="240"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27AD5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B27AD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 w:rsidRPr="00C74736">
        <w:rPr>
          <w:rFonts w:ascii="Times New Roman" w:hAnsi="Times New Roman" w:cs="Times New Roman" w:hint="eastAsia"/>
          <w:sz w:val="24"/>
          <w:szCs w:val="24"/>
        </w:rPr>
        <w:t>rid division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well </w:t>
      </w:r>
      <w:r>
        <w:rPr>
          <w:rFonts w:ascii="Times New Roman" w:hAnsi="Times New Roman" w:cs="Times New Roman" w:hint="eastAsia"/>
          <w:sz w:val="24"/>
          <w:szCs w:val="24"/>
        </w:rPr>
        <w:t>single</w:t>
      </w:r>
      <w:r>
        <w:rPr>
          <w:rFonts w:ascii="Times New Roman" w:hAnsi="Times New Roman" w:cs="Times New Roman" w:hint="eastAsia"/>
          <w:sz w:val="24"/>
          <w:szCs w:val="24"/>
        </w:rPr>
        <w:t>-aquifer model.</w:t>
      </w:r>
    </w:p>
    <w:p w14:paraId="4585E575" w14:textId="7EEFAF6C" w:rsidR="00C74736" w:rsidRDefault="00C74736" w:rsidP="004B0FB0">
      <w:pPr>
        <w:spacing w:beforeLines="100"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BE9C6" wp14:editId="01792F59">
            <wp:extent cx="2880000" cy="2160173"/>
            <wp:effectExtent l="0" t="0" r="0" b="0"/>
            <wp:docPr id="876162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2109" w14:textId="584FA1F3" w:rsidR="005119B6" w:rsidRDefault="005119B6" w:rsidP="00C74736">
      <w:pPr>
        <w:spacing w:beforeLines="100" w:before="24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7AD5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4B0FB0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B27AD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 w:rsidRPr="00C74736">
        <w:rPr>
          <w:rFonts w:ascii="Times New Roman" w:hAnsi="Times New Roman" w:cs="Times New Roman" w:hint="eastAsia"/>
          <w:sz w:val="24"/>
          <w:szCs w:val="24"/>
        </w:rPr>
        <w:t>rid division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well double-aquifer model.</w:t>
      </w:r>
    </w:p>
    <w:p w14:paraId="708AC4E0" w14:textId="30E4E009" w:rsidR="004B0FB0" w:rsidRDefault="004B0FB0" w:rsidP="004B0FB0">
      <w:pPr>
        <w:spacing w:beforeLines="100"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F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CB396" wp14:editId="74D316AD">
            <wp:extent cx="2880000" cy="2160173"/>
            <wp:effectExtent l="0" t="0" r="0" b="0"/>
            <wp:docPr id="12086718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ED4D" w14:textId="5F20F31F" w:rsidR="004B0FB0" w:rsidRDefault="004B0FB0" w:rsidP="004B0FB0">
      <w:pPr>
        <w:spacing w:beforeLines="100" w:before="24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7AD5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B27AD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 w:rsidRPr="00C74736">
        <w:rPr>
          <w:rFonts w:ascii="Times New Roman" w:hAnsi="Times New Roman" w:cs="Times New Roman" w:hint="eastAsia"/>
          <w:sz w:val="24"/>
          <w:szCs w:val="24"/>
        </w:rPr>
        <w:t>rid division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</w:t>
      </w:r>
      <w:r>
        <w:rPr>
          <w:rFonts w:ascii="Times New Roman" w:hAnsi="Times New Roman" w:cs="Times New Roman" w:hint="eastAsia"/>
          <w:sz w:val="24"/>
          <w:szCs w:val="24"/>
        </w:rPr>
        <w:t>Chuan No.03 well</w:t>
      </w:r>
      <w:r>
        <w:rPr>
          <w:rFonts w:ascii="Times New Roman" w:hAnsi="Times New Roman" w:cs="Times New Roman" w:hint="eastAsia"/>
          <w:sz w:val="24"/>
          <w:szCs w:val="24"/>
        </w:rPr>
        <w:t xml:space="preserve"> model.</w:t>
      </w:r>
    </w:p>
    <w:p w14:paraId="63694F8F" w14:textId="77777777" w:rsidR="00C36EBD" w:rsidRDefault="00C36EBD" w:rsidP="004B0FB0">
      <w:pPr>
        <w:spacing w:beforeLines="100" w:before="24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64D18B2" w14:textId="35135426" w:rsidR="00C36EBD" w:rsidRPr="00C36EBD" w:rsidRDefault="00C36EBD" w:rsidP="004B0FB0">
      <w:pPr>
        <w:spacing w:beforeLines="100" w:before="240"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36EBD">
        <w:rPr>
          <w:rFonts w:ascii="Times New Roman" w:hAnsi="Times New Roman" w:cs="Times New Roman"/>
          <w:sz w:val="24"/>
          <w:szCs w:val="24"/>
        </w:rPr>
        <w:t xml:space="preserve">Changes in pore pressure and permeability are represented in the form of a Gaussian distribution and a step function, </w:t>
      </w:r>
      <w:r>
        <w:rPr>
          <w:rFonts w:ascii="Times New Roman" w:hAnsi="Times New Roman" w:cs="Times New Roman"/>
          <w:sz w:val="24"/>
          <w:szCs w:val="24"/>
        </w:rPr>
        <w:t>respectively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6C582F7" w14:textId="77777777" w:rsidR="00C36EBD" w:rsidRPr="00F03079" w:rsidRDefault="00C36EBD" w:rsidP="00C36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ins w:id="1" w:author="Zhou Demon" w:date="2025-03-05T20:26:00Z" w16du:dateUtc="2025-03-05T12:26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75DE1574" wp14:editId="06E47ED2">
              <wp:extent cx="2520000" cy="2324917"/>
              <wp:effectExtent l="0" t="0" r="0" b="0"/>
              <wp:docPr id="29337496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3374967" name="图片 293374967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000" cy="23249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2" w:author="Zhou Demon" w:date="2025-03-05T20:26:00Z" w16du:dateUtc="2025-03-05T12:26:00Z">
        <w:r w:rsidRPr="00F03079" w:rsidDel="00051522"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24B72B79" wp14:editId="220B7F73">
              <wp:extent cx="1685925" cy="1381125"/>
              <wp:effectExtent l="0" t="0" r="9525" b="9525"/>
              <wp:docPr id="769278393" name="图形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9278393" name="图形 769278393"/>
                      <pic:cNvPicPr/>
                    </pic:nvPicPr>
                    <pic:blipFill>
                      <a:blip r:embed="rId13">
                        <a:extLs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5925" cy="138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23E0909" w14:textId="3874EE47" w:rsidR="00C36EBD" w:rsidRPr="00F03079" w:rsidRDefault="00C36EBD" w:rsidP="00C36EB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F0307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5</w:t>
      </w:r>
      <w:r w:rsidRPr="00F0307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03079">
        <w:rPr>
          <w:rFonts w:ascii="Times New Roman" w:hAnsi="Times New Roman" w:cs="Times New Roman"/>
          <w:sz w:val="24"/>
          <w:szCs w:val="24"/>
        </w:rPr>
        <w:t xml:space="preserve">ore pressure </w:t>
      </w:r>
      <w:r>
        <w:rPr>
          <w:rFonts w:ascii="Times New Roman" w:hAnsi="Times New Roman" w:cs="Times New Roman" w:hint="eastAsia"/>
          <w:sz w:val="24"/>
          <w:szCs w:val="24"/>
        </w:rPr>
        <w:t>changes of the aquifers follow</w:t>
      </w:r>
      <w:r w:rsidRPr="00F030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F03079">
        <w:rPr>
          <w:rFonts w:ascii="Times New Roman" w:hAnsi="Times New Roman" w:cs="Times New Roman"/>
          <w:sz w:val="24"/>
          <w:szCs w:val="24"/>
        </w:rPr>
        <w:t xml:space="preserve">Gaussian </w:t>
      </w:r>
      <w:r>
        <w:rPr>
          <w:rFonts w:ascii="Times New Roman" w:hAnsi="Times New Roman" w:cs="Times New Roman" w:hint="eastAsia"/>
          <w:sz w:val="24"/>
          <w:szCs w:val="24"/>
        </w:rPr>
        <w:t>distribution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0ED66CD" w14:textId="77777777" w:rsidR="00C36EBD" w:rsidRPr="00F03079" w:rsidRDefault="00C36EBD" w:rsidP="00C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8D99B7" w14:textId="77777777" w:rsidR="00C36EBD" w:rsidRPr="00F03079" w:rsidRDefault="00C36EBD" w:rsidP="00C36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ins w:id="3" w:author="Zhou Demon" w:date="2025-03-05T20:27:00Z" w16du:dateUtc="2025-03-05T12:27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2E2524FD" wp14:editId="2CA55CFD">
              <wp:extent cx="2520000" cy="2568121"/>
              <wp:effectExtent l="0" t="0" r="0" b="0"/>
              <wp:docPr id="158431292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4312923" name="图片 1584312923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000" cy="25681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4" w:author="Zhou Demon" w:date="2025-03-05T20:27:00Z" w16du:dateUtc="2025-03-05T12:27:00Z">
        <w:r w:rsidRPr="00F03079" w:rsidDel="00051522"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03AC4794" wp14:editId="0342B191">
              <wp:extent cx="1495425" cy="1524000"/>
              <wp:effectExtent l="0" t="0" r="9525" b="0"/>
              <wp:docPr id="521894781" name="图形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1894781" name="图形 521894781"/>
                      <pic:cNvPicPr/>
                    </pic:nvPicPr>
                    <pic:blipFill>
                      <a:blip r:embed="rId16">
                        <a:extLst>
                          <a:ext uri="{96DAC541-7B7A-43D3-8B79-37D633B846F1}">
                            <asvg:svgBlip xmlns:asvg="http://schemas.microsoft.com/office/drawing/2016/SVG/main" r:embed="rId17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5425" cy="152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802795B" w14:textId="7E38E023" w:rsidR="00C36EBD" w:rsidRDefault="00C36EBD" w:rsidP="00C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307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C36EBD">
        <w:rPr>
          <w:rFonts w:ascii="Times New Roman" w:hAnsi="Times New Roman" w:cs="Times New Roman"/>
          <w:sz w:val="24"/>
          <w:szCs w:val="24"/>
        </w:rPr>
        <w:t>ermeability of the aquifer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C36EBD">
        <w:rPr>
          <w:rFonts w:ascii="Times New Roman" w:hAnsi="Times New Roman" w:cs="Times New Roman"/>
          <w:sz w:val="24"/>
          <w:szCs w:val="24"/>
        </w:rPr>
        <w:t xml:space="preserve"> follow a stepwise change.</w:t>
      </w:r>
    </w:p>
    <w:p w14:paraId="30A91006" w14:textId="77777777" w:rsidR="00C36EBD" w:rsidRDefault="00C36EBD" w:rsidP="00C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42430" w14:textId="77777777" w:rsidR="00C36EBD" w:rsidRDefault="00C36EBD" w:rsidP="00C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CCC1B0" w14:textId="7620D0C4" w:rsidR="004B0FB0" w:rsidRDefault="004B0FB0" w:rsidP="004B0FB0">
      <w:pPr>
        <w:spacing w:beforeLines="100" w:before="24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 w:rsidRPr="00B27AD5">
        <w:rPr>
          <w:rFonts w:ascii="Times New Roman" w:hAnsi="Times New Roman" w:cs="Times New Roman"/>
          <w:sz w:val="24"/>
          <w:szCs w:val="24"/>
        </w:rPr>
        <w:t>he thermophysical parameters are listed in Table 1.</w:t>
      </w:r>
    </w:p>
    <w:p w14:paraId="763836DA" w14:textId="77777777" w:rsidR="004B0FB0" w:rsidRPr="00414E1A" w:rsidRDefault="004B0FB0" w:rsidP="004B0FB0">
      <w:pPr>
        <w:spacing w:beforeLines="100" w:before="240" w:after="240" w:line="480" w:lineRule="auto"/>
        <w:rPr>
          <w:rFonts w:ascii="Times New Roman" w:hAnsi="Times New Roman" w:cs="Times New Roman"/>
          <w:sz w:val="24"/>
          <w:szCs w:val="24"/>
        </w:rPr>
      </w:pPr>
      <w:r w:rsidRPr="00B27AD5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Pr="00414E1A">
        <w:rPr>
          <w:rFonts w:ascii="Times New Roman" w:hAnsi="Times New Roman" w:cs="Times New Roman"/>
          <w:sz w:val="24"/>
          <w:szCs w:val="24"/>
        </w:rPr>
        <w:t>Thermophysical model parameters used for simulation</w:t>
      </w:r>
    </w:p>
    <w:p w14:paraId="046F6FB2" w14:textId="77777777" w:rsidR="004B0FB0" w:rsidRDefault="004B0FB0" w:rsidP="00C74736">
      <w:pPr>
        <w:spacing w:beforeLines="100" w:before="24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5"/>
        <w:gridCol w:w="1529"/>
      </w:tblGrid>
      <w:tr w:rsidR="004B0FB0" w:rsidRPr="00B27AD5" w14:paraId="5FE2B4A7" w14:textId="77777777" w:rsidTr="00732FEE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749A012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1E8E9B26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B0FB0" w:rsidRPr="00B27AD5" w14:paraId="5A489205" w14:textId="77777777" w:rsidTr="00732FEE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17395F2F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Dynamic viscosity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F0552DD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0.03 </w:t>
            </w:r>
            <w:proofErr w:type="spellStart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Pa·s</w:t>
            </w:r>
            <w:proofErr w:type="spellEnd"/>
          </w:p>
        </w:tc>
      </w:tr>
      <w:tr w:rsidR="004B0FB0" w:rsidRPr="00B27AD5" w14:paraId="2C40E40D" w14:textId="77777777" w:rsidTr="00732FEE">
        <w:trPr>
          <w:jc w:val="center"/>
        </w:trPr>
        <w:tc>
          <w:tcPr>
            <w:tcW w:w="0" w:type="auto"/>
          </w:tcPr>
          <w:p w14:paraId="2D16AA53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Density of water</w:t>
            </w:r>
          </w:p>
        </w:tc>
        <w:tc>
          <w:tcPr>
            <w:tcW w:w="0" w:type="auto"/>
          </w:tcPr>
          <w:p w14:paraId="59910A31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1,000 kg/m</w:t>
            </w:r>
            <w:r w:rsidRPr="00B27AD5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4B0FB0" w:rsidRPr="00B27AD5" w14:paraId="4B3E1A35" w14:textId="77777777" w:rsidTr="00732FEE">
        <w:trPr>
          <w:jc w:val="center"/>
        </w:trPr>
        <w:tc>
          <w:tcPr>
            <w:tcW w:w="0" w:type="auto"/>
          </w:tcPr>
          <w:p w14:paraId="50798FED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Thermal conductivity </w:t>
            </w:r>
            <w:bookmarkStart w:id="5" w:name="OLE_LINK3"/>
            <w:bookmarkStart w:id="6" w:name="OLE_LINK2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of water</w:t>
            </w:r>
            <w:bookmarkEnd w:id="5"/>
            <w:bookmarkEnd w:id="6"/>
          </w:p>
        </w:tc>
        <w:tc>
          <w:tcPr>
            <w:tcW w:w="0" w:type="auto"/>
          </w:tcPr>
          <w:p w14:paraId="629362B1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0.6 W/ (</w:t>
            </w:r>
            <w:proofErr w:type="spellStart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m·K</w:t>
            </w:r>
            <w:proofErr w:type="spellEnd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4B0FB0" w:rsidRPr="00B27AD5" w14:paraId="19115517" w14:textId="77777777" w:rsidTr="00732FEE">
        <w:trPr>
          <w:jc w:val="center"/>
        </w:trPr>
        <w:tc>
          <w:tcPr>
            <w:tcW w:w="0" w:type="auto"/>
          </w:tcPr>
          <w:p w14:paraId="28805166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Density of country rock and aquifer</w:t>
            </w:r>
          </w:p>
        </w:tc>
        <w:tc>
          <w:tcPr>
            <w:tcW w:w="0" w:type="auto"/>
          </w:tcPr>
          <w:p w14:paraId="5DBF9057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2000 kg/m</w:t>
            </w:r>
            <w:r w:rsidRPr="00B27AD5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4B0FB0" w:rsidRPr="00B27AD5" w14:paraId="4B82F7DE" w14:textId="77777777" w:rsidTr="00732FEE">
        <w:trPr>
          <w:jc w:val="center"/>
        </w:trPr>
        <w:tc>
          <w:tcPr>
            <w:tcW w:w="0" w:type="auto"/>
          </w:tcPr>
          <w:p w14:paraId="48FA1405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Initial permeability of country rock and aquifer</w:t>
            </w:r>
          </w:p>
        </w:tc>
        <w:tc>
          <w:tcPr>
            <w:tcW w:w="0" w:type="auto"/>
          </w:tcPr>
          <w:p w14:paraId="3CDED44A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1×10</w:t>
            </w:r>
            <w:r w:rsidRPr="00B27AD5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-15</w:t>
            </w: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</w:t>
            </w:r>
            <w:r w:rsidRPr="00B27AD5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4B0FB0" w:rsidRPr="00B27AD5" w14:paraId="09ECB3CF" w14:textId="77777777" w:rsidTr="00732FEE">
        <w:trPr>
          <w:jc w:val="center"/>
        </w:trPr>
        <w:tc>
          <w:tcPr>
            <w:tcW w:w="0" w:type="auto"/>
          </w:tcPr>
          <w:p w14:paraId="7A6BE972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Heat capacity of country rock and aquifer</w:t>
            </w:r>
          </w:p>
        </w:tc>
        <w:tc>
          <w:tcPr>
            <w:tcW w:w="0" w:type="auto"/>
          </w:tcPr>
          <w:p w14:paraId="18E7A68A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900 J/ (</w:t>
            </w:r>
            <w:proofErr w:type="spellStart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kg·K</w:t>
            </w:r>
            <w:proofErr w:type="spellEnd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4B0FB0" w:rsidRPr="00B27AD5" w14:paraId="37441501" w14:textId="77777777" w:rsidTr="00732FEE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</w:tcPr>
          <w:p w14:paraId="58BABE1A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Thermal conductivity of country rock and aquifer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0F1BC43D" w14:textId="77777777" w:rsidR="004B0FB0" w:rsidRPr="00B27AD5" w:rsidRDefault="004B0FB0" w:rsidP="00732FEE">
            <w:pPr>
              <w:spacing w:beforeLines="100" w:before="240"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3 W/ (</w:t>
            </w:r>
            <w:proofErr w:type="spellStart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m·K</w:t>
            </w:r>
            <w:proofErr w:type="spellEnd"/>
            <w:r w:rsidRPr="00B27AD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14:paraId="67830635" w14:textId="77777777" w:rsidR="004B0FB0" w:rsidRPr="00B27AD5" w:rsidRDefault="004B0FB0" w:rsidP="00C74736">
      <w:pPr>
        <w:spacing w:beforeLines="100" w:before="240"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4B0FB0" w:rsidRPr="00B27AD5" w:rsidSect="00805998">
      <w:pgSz w:w="11906" w:h="16838"/>
      <w:pgMar w:top="1440" w:right="1800" w:bottom="1440" w:left="180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D6EB7" w14:textId="77777777" w:rsidR="005244D3" w:rsidRDefault="005244D3" w:rsidP="0080599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B0191F" w14:textId="77777777" w:rsidR="005244D3" w:rsidRDefault="005244D3" w:rsidP="0080599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79AB6" w14:textId="77777777" w:rsidR="005244D3" w:rsidRDefault="005244D3" w:rsidP="0080599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FD67DB" w14:textId="77777777" w:rsidR="005244D3" w:rsidRDefault="005244D3" w:rsidP="0080599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Zhou Demon">
    <w15:presenceInfo w15:providerId="None" w15:userId="Zhou De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83"/>
    <w:rsid w:val="00132E37"/>
    <w:rsid w:val="00146689"/>
    <w:rsid w:val="00187227"/>
    <w:rsid w:val="001E65AC"/>
    <w:rsid w:val="002E6B3D"/>
    <w:rsid w:val="004B0FB0"/>
    <w:rsid w:val="004B3625"/>
    <w:rsid w:val="005119B6"/>
    <w:rsid w:val="0052112A"/>
    <w:rsid w:val="005244D3"/>
    <w:rsid w:val="006643F3"/>
    <w:rsid w:val="0068216C"/>
    <w:rsid w:val="006A702D"/>
    <w:rsid w:val="006D1965"/>
    <w:rsid w:val="006F413D"/>
    <w:rsid w:val="00746A91"/>
    <w:rsid w:val="00805998"/>
    <w:rsid w:val="00A07D10"/>
    <w:rsid w:val="00A15F68"/>
    <w:rsid w:val="00AA2465"/>
    <w:rsid w:val="00AB10E4"/>
    <w:rsid w:val="00B71783"/>
    <w:rsid w:val="00B9210C"/>
    <w:rsid w:val="00C007DF"/>
    <w:rsid w:val="00C36EBD"/>
    <w:rsid w:val="00C74736"/>
    <w:rsid w:val="00CE43D2"/>
    <w:rsid w:val="00E60D95"/>
    <w:rsid w:val="00EA376B"/>
    <w:rsid w:val="00EB699C"/>
    <w:rsid w:val="00F60EBE"/>
    <w:rsid w:val="00F6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4E5C"/>
  <w15:chartTrackingRefBased/>
  <w15:docId w15:val="{1642DA39-558F-4999-91D5-6DE06D3A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7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717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7178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71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7178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1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71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17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17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17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17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17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5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805998"/>
  </w:style>
  <w:style w:type="paragraph" w:styleId="af0">
    <w:name w:val="footer"/>
    <w:basedOn w:val="a"/>
    <w:link w:val="af1"/>
    <w:uiPriority w:val="99"/>
    <w:unhideWhenUsed/>
    <w:rsid w:val="00805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805998"/>
  </w:style>
  <w:style w:type="character" w:styleId="af2">
    <w:name w:val="line number"/>
    <w:basedOn w:val="a0"/>
    <w:uiPriority w:val="99"/>
    <w:semiHidden/>
    <w:unhideWhenUsed/>
    <w:rsid w:val="00805998"/>
  </w:style>
  <w:style w:type="table" w:styleId="af3">
    <w:name w:val="Table Grid"/>
    <w:basedOn w:val="a1"/>
    <w:uiPriority w:val="39"/>
    <w:qFormat/>
    <w:rsid w:val="004B0FB0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C0C9-4721-4248-94DE-35113A47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Demon</dc:creator>
  <cp:keywords/>
  <dc:description/>
  <cp:lastModifiedBy>Zhou Demon</cp:lastModifiedBy>
  <cp:revision>3</cp:revision>
  <dcterms:created xsi:type="dcterms:W3CDTF">2025-03-06T03:46:00Z</dcterms:created>
  <dcterms:modified xsi:type="dcterms:W3CDTF">2025-03-06T12:45:00Z</dcterms:modified>
</cp:coreProperties>
</file>